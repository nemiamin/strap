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Grid1-Accent3"/>
        <w:tblpPr w:leftFromText="180" w:rightFromText="180" w:vertAnchor="text" w:horzAnchor="margin" w:tblpXSpec="center" w:tblpY="1696"/>
        <w:tblW w:w="10142" w:type="dxa"/>
        <w:tblLayout w:type="fixed"/>
        <w:tblLook w:val="0780" w:firstRow="0" w:lastRow="0" w:firstColumn="1" w:lastColumn="1" w:noHBand="1" w:noVBand="1"/>
      </w:tblPr>
      <w:tblGrid>
        <w:gridCol w:w="4986"/>
        <w:gridCol w:w="5156"/>
      </w:tblGrid>
      <w:tr w:rsidR="00E32122" w14:paraId="701FD42A" w14:textId="77777777" w:rsidTr="00E32122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2"/>
            <w:shd w:val="clear" w:color="auto" w:fill="808080" w:themeFill="background1" w:themeFillShade="80"/>
            <w:vAlign w:val="center"/>
          </w:tcPr>
          <w:p w14:paraId="0FE570AA" w14:textId="77777777" w:rsidR="00867D17" w:rsidRPr="00E32122" w:rsidRDefault="00867D17" w:rsidP="00E32122">
            <w:pPr>
              <w:jc w:val="center"/>
              <w:rPr>
                <w:b w:val="0"/>
                <w:bCs w:val="0"/>
                <w:sz w:val="40"/>
              </w:rPr>
            </w:pPr>
            <w:r w:rsidRPr="00E32122">
              <w:rPr>
                <w:sz w:val="40"/>
              </w:rPr>
              <w:t>New Worker Orientation Checklist</w:t>
            </w:r>
          </w:p>
        </w:tc>
      </w:tr>
      <w:tr w:rsidR="00E32122" w14:paraId="2E1BAEEE" w14:textId="77777777" w:rsidTr="00E32122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14:paraId="101B481F" w14:textId="77777777" w:rsidR="00867D17" w:rsidRDefault="00867D17" w:rsidP="00E32122">
            <w:pPr>
              <w:rPr>
                <w:b w:val="0"/>
                <w:bCs w:val="0"/>
              </w:rPr>
            </w:pPr>
            <w:r w:rsidRPr="235003A9">
              <w:t>Employee Name:</w:t>
            </w:r>
          </w:p>
          <w:p w14:paraId="01AA804B" w14:textId="77777777" w:rsidR="00867D17" w:rsidRDefault="00867D17" w:rsidP="00E32122">
            <w:pPr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</w:tcPr>
          <w:p w14:paraId="0508651D" w14:textId="77777777" w:rsidR="00867D17" w:rsidRDefault="00867D17" w:rsidP="00E32122">
            <w:pPr>
              <w:rPr>
                <w:b w:val="0"/>
                <w:bCs w:val="0"/>
              </w:rPr>
            </w:pPr>
            <w:r w:rsidRPr="235003A9">
              <w:t>Date of Hire:</w:t>
            </w:r>
          </w:p>
        </w:tc>
      </w:tr>
      <w:tr w:rsidR="00E32122" w14:paraId="2BAF6B0B" w14:textId="77777777" w:rsidTr="00E3212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14:paraId="77129D11" w14:textId="77777777" w:rsidR="00867D17" w:rsidRDefault="00867D17" w:rsidP="00E32122">
            <w:pPr>
              <w:rPr>
                <w:b w:val="0"/>
                <w:bCs w:val="0"/>
              </w:rPr>
            </w:pPr>
            <w:r w:rsidRPr="235003A9">
              <w:t>Employee New Position:</w:t>
            </w:r>
          </w:p>
          <w:p w14:paraId="2020841C" w14:textId="77777777" w:rsidR="00867D17" w:rsidRDefault="00867D17" w:rsidP="00E32122">
            <w:pPr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</w:tcPr>
          <w:p w14:paraId="1A78E9D6" w14:textId="77777777" w:rsidR="00867D17" w:rsidRDefault="00867D17" w:rsidP="00E32122">
            <w:pPr>
              <w:rPr>
                <w:b w:val="0"/>
                <w:bCs w:val="0"/>
              </w:rPr>
            </w:pPr>
            <w:r w:rsidRPr="235003A9">
              <w:t>Date of Training:</w:t>
            </w:r>
          </w:p>
        </w:tc>
      </w:tr>
      <w:tr w:rsidR="00E32122" w14:paraId="0C0580EE" w14:textId="77777777" w:rsidTr="00E32122">
        <w:trPr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14:paraId="03AA5699" w14:textId="77777777" w:rsidR="00867D17" w:rsidRDefault="00867D17" w:rsidP="00E32122">
            <w:pPr>
              <w:rPr>
                <w:b w:val="0"/>
                <w:bCs w:val="0"/>
              </w:rPr>
            </w:pPr>
            <w:r w:rsidRPr="235003A9">
              <w:t>Orientation Provider: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</w:tcPr>
          <w:p w14:paraId="38C8D7A4" w14:textId="77777777" w:rsidR="00867D17" w:rsidRDefault="00867D17" w:rsidP="00E32122">
            <w:pPr>
              <w:rPr>
                <w:b w:val="0"/>
                <w:bCs w:val="0"/>
              </w:rPr>
            </w:pPr>
            <w:r w:rsidRPr="235003A9">
              <w:t xml:space="preserve">Orientation Provider Position: </w:t>
            </w:r>
          </w:p>
        </w:tc>
      </w:tr>
      <w:tr w:rsidR="00E32122" w14:paraId="11DDD6E0" w14:textId="77777777" w:rsidTr="00E3212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shd w:val="clear" w:color="auto" w:fill="808080" w:themeFill="background1" w:themeFillShade="80"/>
          </w:tcPr>
          <w:p w14:paraId="4A2FCF7A" w14:textId="77777777" w:rsidR="00867D17" w:rsidRDefault="00867D17" w:rsidP="00E32122">
            <w:pPr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</w:rPr>
              <w:t>Reason For T</w:t>
            </w:r>
            <w:r w:rsidRPr="235003A9">
              <w:rPr>
                <w:rFonts w:ascii="Calibri" w:eastAsia="Calibri" w:hAnsi="Calibri" w:cs="Calibri"/>
              </w:rPr>
              <w:t xml:space="preserve">raining: </w:t>
            </w:r>
          </w:p>
          <w:p w14:paraId="27374AD2" w14:textId="77777777" w:rsidR="00867D17" w:rsidRDefault="00867D17" w:rsidP="00E32122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  <w:vMerge w:val="restart"/>
          </w:tcPr>
          <w:p w14:paraId="0F3E296B" w14:textId="77777777" w:rsidR="00867D17" w:rsidRDefault="00867D17" w:rsidP="00E32122">
            <w:pPr>
              <w:rPr>
                <w:b w:val="0"/>
                <w:bCs w:val="0"/>
              </w:rPr>
            </w:pPr>
            <w:r w:rsidRPr="235003A9">
              <w:t>Company Name:</w:t>
            </w:r>
          </w:p>
          <w:p w14:paraId="5EC79A27" w14:textId="77777777" w:rsidR="00867D17" w:rsidRDefault="00867D17" w:rsidP="00E32122">
            <w:pPr>
              <w:rPr>
                <w:b w:val="0"/>
                <w:bCs w:val="0"/>
              </w:rPr>
            </w:pPr>
          </w:p>
          <w:p w14:paraId="2A71B16C" w14:textId="77777777" w:rsidR="00867D17" w:rsidRDefault="00867D17" w:rsidP="00E32122">
            <w:pPr>
              <w:rPr>
                <w:b w:val="0"/>
                <w:bCs w:val="0"/>
              </w:rPr>
            </w:pPr>
          </w:p>
          <w:p w14:paraId="66B03B3F" w14:textId="77777777" w:rsidR="00867D17" w:rsidRDefault="00867D17" w:rsidP="00E32122">
            <w:pPr>
              <w:rPr>
                <w:b w:val="0"/>
                <w:bCs w:val="0"/>
              </w:rPr>
            </w:pPr>
          </w:p>
        </w:tc>
      </w:tr>
      <w:tr w:rsidR="00E32122" w14:paraId="37DF0B1C" w14:textId="77777777" w:rsidTr="00E32122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14:paraId="068913F0" w14:textId="77777777" w:rsidR="00867D17" w:rsidRPr="00867D17" w:rsidRDefault="00867D17" w:rsidP="00E32122">
            <w:r w:rsidRPr="235003A9">
              <w:rPr>
                <w:rFonts w:ascii="MS Gothic" w:eastAsia="MS Gothic" w:hAnsi="MS Gothic" w:cs="MS Gothic" w:hint="eastAsia"/>
              </w:rPr>
              <w:t>☐</w:t>
            </w:r>
            <w:r w:rsidRPr="235003A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>New hire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  <w:vMerge/>
          </w:tcPr>
          <w:p w14:paraId="53CE9961" w14:textId="77777777" w:rsidR="00867D17" w:rsidRPr="235003A9" w:rsidRDefault="00867D17" w:rsidP="00E32122">
            <w:pPr>
              <w:rPr>
                <w:b w:val="0"/>
                <w:bCs w:val="0"/>
              </w:rPr>
            </w:pPr>
          </w:p>
        </w:tc>
      </w:tr>
      <w:tr w:rsidR="00E32122" w14:paraId="7342A9C0" w14:textId="77777777" w:rsidTr="00E3212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vMerge w:val="restart"/>
          </w:tcPr>
          <w:p w14:paraId="02BA0818" w14:textId="77777777" w:rsidR="00867D17" w:rsidRDefault="00867D17" w:rsidP="00E32122">
            <w:r w:rsidRPr="235003A9">
              <w:rPr>
                <w:rFonts w:ascii="MS Gothic" w:eastAsia="MS Gothic" w:hAnsi="MS Gothic" w:cs="MS Gothic" w:hint="eastAsia"/>
              </w:rPr>
              <w:t>☐</w:t>
            </w:r>
            <w:r w:rsidRPr="235003A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 xml:space="preserve">Worker has moved departments </w:t>
            </w:r>
          </w:p>
          <w:p w14:paraId="35D528CE" w14:textId="77777777" w:rsidR="00867D17" w:rsidRDefault="00867D17" w:rsidP="00E32122">
            <w:pPr>
              <w:rPr>
                <w:rFonts w:ascii="Calibri" w:eastAsia="Calibri" w:hAnsi="Calibri" w:cs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  <w:vMerge/>
          </w:tcPr>
          <w:p w14:paraId="4D8B477F" w14:textId="77777777" w:rsidR="00867D17" w:rsidRPr="235003A9" w:rsidRDefault="00867D17" w:rsidP="00E32122">
            <w:pPr>
              <w:rPr>
                <w:b w:val="0"/>
                <w:bCs w:val="0"/>
              </w:rPr>
            </w:pPr>
          </w:p>
        </w:tc>
      </w:tr>
      <w:tr w:rsidR="00867D17" w14:paraId="69DD53A2" w14:textId="77777777" w:rsidTr="00E3212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vMerge/>
          </w:tcPr>
          <w:p w14:paraId="5F772A0D" w14:textId="77777777" w:rsidR="00867D17" w:rsidRDefault="00867D17" w:rsidP="00E32122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  <w:vMerge w:val="restart"/>
          </w:tcPr>
          <w:p w14:paraId="799525F0" w14:textId="77777777" w:rsidR="00867D17" w:rsidRDefault="00867D17" w:rsidP="00E32122">
            <w:pPr>
              <w:rPr>
                <w:b w:val="0"/>
                <w:bCs w:val="0"/>
              </w:rPr>
            </w:pPr>
            <w:r w:rsidRPr="235003A9">
              <w:t xml:space="preserve">Company </w:t>
            </w:r>
            <w:r w:rsidRPr="007847E2">
              <w:rPr>
                <w:bCs w:val="0"/>
              </w:rPr>
              <w:t>Address</w:t>
            </w:r>
            <w:r w:rsidRPr="007847E2">
              <w:t>:</w:t>
            </w:r>
            <w:r w:rsidRPr="235003A9">
              <w:t xml:space="preserve"> </w:t>
            </w:r>
          </w:p>
        </w:tc>
      </w:tr>
      <w:tr w:rsidR="00867D17" w14:paraId="66747151" w14:textId="77777777" w:rsidTr="00E32122">
        <w:trPr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14:paraId="6ADE59F9" w14:textId="77777777" w:rsidR="00867D17" w:rsidRDefault="00867D17" w:rsidP="00E32122">
            <w:r w:rsidRPr="235003A9">
              <w:rPr>
                <w:rFonts w:ascii="MS Gothic" w:eastAsia="MS Gothic" w:hAnsi="MS Gothic" w:cs="MS Gothic" w:hint="eastAsia"/>
              </w:rPr>
              <w:t>☐</w:t>
            </w:r>
            <w:r>
              <w:t>Worker is returning to work after long period off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  <w:vMerge/>
          </w:tcPr>
          <w:p w14:paraId="6F2E836A" w14:textId="77777777" w:rsidR="00867D17" w:rsidRPr="235003A9" w:rsidRDefault="00867D17" w:rsidP="00E32122">
            <w:pPr>
              <w:rPr>
                <w:b w:val="0"/>
                <w:bCs w:val="0"/>
              </w:rPr>
            </w:pPr>
          </w:p>
        </w:tc>
      </w:tr>
      <w:tr w:rsidR="00867D17" w14:paraId="2B6F1F56" w14:textId="77777777" w:rsidTr="00E32122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</w:tcPr>
          <w:p w14:paraId="1C2C1B5A" w14:textId="77777777" w:rsidR="00867D17" w:rsidRPr="235003A9" w:rsidRDefault="00867D17" w:rsidP="00E32122">
            <w:pPr>
              <w:rPr>
                <w:rFonts w:ascii="MS Gothic" w:eastAsia="MS Gothic" w:hAnsi="MS Gothic" w:cs="MS Gothic"/>
              </w:rPr>
            </w:pPr>
            <w:r w:rsidRPr="235003A9">
              <w:rPr>
                <w:rFonts w:ascii="MS Gothic" w:eastAsia="MS Gothic" w:hAnsi="MS Gothic" w:cs="MS Gothic" w:hint="eastAsia"/>
              </w:rPr>
              <w:t>☐</w:t>
            </w:r>
            <w:r w:rsidRPr="235003A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Pr="235003A9">
              <w:rPr>
                <w:rFonts w:ascii="Calibri" w:eastAsia="Calibri" w:hAnsi="Calibri" w:cs="Calibri"/>
              </w:rPr>
              <w:t xml:space="preserve">3 Year Training Refresher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56" w:type="dxa"/>
            <w:vMerge/>
          </w:tcPr>
          <w:p w14:paraId="632206E3" w14:textId="77777777" w:rsidR="00867D17" w:rsidRPr="235003A9" w:rsidRDefault="00867D17" w:rsidP="00E32122">
            <w:pPr>
              <w:rPr>
                <w:b w:val="0"/>
                <w:bCs w:val="0"/>
              </w:rPr>
            </w:pPr>
          </w:p>
        </w:tc>
      </w:tr>
    </w:tbl>
    <w:p w14:paraId="6111FD28" w14:textId="77777777" w:rsidR="07800925" w:rsidRDefault="07800925" w:rsidP="07800925">
      <w:pPr>
        <w:rPr>
          <w:b/>
        </w:rPr>
      </w:pPr>
    </w:p>
    <w:p w14:paraId="0A29DC59" w14:textId="77777777" w:rsidR="00944628" w:rsidDel="003132B5" w:rsidRDefault="00944628" w:rsidP="07800925">
      <w:pPr>
        <w:rPr>
          <w:del w:id="0" w:author="Ayodej" w:date="2023-04-25T05:18:00Z"/>
          <w:b/>
        </w:rPr>
      </w:pPr>
      <w:bookmarkStart w:id="1" w:name="_GoBack"/>
      <w:bookmarkEnd w:id="1"/>
    </w:p>
    <w:p w14:paraId="02F6FCA1" w14:textId="77777777" w:rsidR="00944628" w:rsidRDefault="00944628" w:rsidP="07800925">
      <w:pPr>
        <w:rPr>
          <w:b/>
        </w:rPr>
      </w:pPr>
    </w:p>
    <w:p w14:paraId="58466C1A" w14:textId="77777777" w:rsidR="00944628" w:rsidRDefault="00944628" w:rsidP="07800925">
      <w:pPr>
        <w:rPr>
          <w:b/>
        </w:rPr>
      </w:pPr>
    </w:p>
    <w:p w14:paraId="20AE0375" w14:textId="77777777" w:rsidR="00944628" w:rsidRDefault="00944628" w:rsidP="07800925">
      <w:pPr>
        <w:rPr>
          <w:b/>
        </w:rPr>
      </w:pPr>
    </w:p>
    <w:p w14:paraId="4EC75A19" w14:textId="77777777" w:rsidR="00944628" w:rsidRDefault="00944628" w:rsidP="07800925">
      <w:pPr>
        <w:rPr>
          <w:b/>
        </w:rPr>
      </w:pPr>
    </w:p>
    <w:p w14:paraId="50D84C92" w14:textId="77777777" w:rsidR="00944628" w:rsidRDefault="00944628" w:rsidP="07800925">
      <w:pPr>
        <w:rPr>
          <w:b/>
        </w:rPr>
      </w:pPr>
    </w:p>
    <w:p w14:paraId="14FE4E90" w14:textId="77777777" w:rsidR="00E32122" w:rsidRDefault="00E32122" w:rsidP="00E32122">
      <w:pPr>
        <w:jc w:val="both"/>
        <w:rPr>
          <w:b/>
        </w:rPr>
      </w:pPr>
    </w:p>
    <w:p w14:paraId="7B18B5C3" w14:textId="77777777" w:rsidR="00E32122" w:rsidRPr="007847E2" w:rsidRDefault="00E32122" w:rsidP="00E32122">
      <w:pPr>
        <w:jc w:val="both"/>
        <w:rPr>
          <w:b/>
        </w:rPr>
      </w:pPr>
    </w:p>
    <w:tbl>
      <w:tblPr>
        <w:tblStyle w:val="MediumGrid3-Accent3"/>
        <w:tblW w:w="10915" w:type="dxa"/>
        <w:tblInd w:w="-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4253"/>
        <w:gridCol w:w="5811"/>
      </w:tblGrid>
      <w:tr w:rsidR="00944628" w:rsidRPr="007847E2" w14:paraId="3AC65058" w14:textId="77777777" w:rsidTr="00AE0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01F6AB" w14:textId="6FCAF9F6" w:rsidR="008637DE" w:rsidRPr="00944628" w:rsidRDefault="008637DE" w:rsidP="00944628">
            <w:pPr>
              <w:jc w:val="center"/>
              <w:rPr>
                <w:color w:val="auto"/>
              </w:rPr>
            </w:pPr>
            <w:r w:rsidRPr="00944628">
              <w:rPr>
                <w:color w:val="auto"/>
              </w:rPr>
              <w:lastRenderedPageBreak/>
              <w:t>Check</w:t>
            </w:r>
            <w:r w:rsidR="00294A08">
              <w:rPr>
                <w:color w:val="auto"/>
              </w:rPr>
              <w:t xml:space="preserve"> when satisfactorily completed </w:t>
            </w:r>
          </w:p>
        </w:tc>
        <w:tc>
          <w:tcPr>
            <w:tcW w:w="4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60EFA4" w14:textId="77777777" w:rsidR="008637DE" w:rsidRPr="00944628" w:rsidRDefault="008637DE" w:rsidP="07800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44628">
              <w:rPr>
                <w:color w:val="auto"/>
              </w:rPr>
              <w:t xml:space="preserve">Topic: </w:t>
            </w:r>
            <w:r w:rsidR="00944628">
              <w:rPr>
                <w:color w:val="auto"/>
              </w:rPr>
              <w:t>Employer and Worker I</w:t>
            </w:r>
            <w:r w:rsidRPr="00944628">
              <w:rPr>
                <w:color w:val="auto"/>
              </w:rPr>
              <w:t xml:space="preserve">nformation </w:t>
            </w:r>
          </w:p>
        </w:tc>
        <w:tc>
          <w:tcPr>
            <w:tcW w:w="58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D62140" w14:textId="48767534" w:rsidR="008637DE" w:rsidRPr="00944628" w:rsidRDefault="008637DE" w:rsidP="07800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44628">
              <w:rPr>
                <w:color w:val="auto"/>
              </w:rPr>
              <w:t xml:space="preserve">Comments </w:t>
            </w:r>
            <w:r w:rsidR="00294A08">
              <w:rPr>
                <w:color w:val="auto"/>
              </w:rPr>
              <w:t>i.e. competency evaluated.</w:t>
            </w:r>
          </w:p>
        </w:tc>
      </w:tr>
      <w:tr w:rsidR="008637DE" w14:paraId="219172FC" w14:textId="77777777" w:rsidTr="00E32122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050D5E" w14:textId="77777777" w:rsidR="008637DE" w:rsidRPr="235003A9" w:rsidRDefault="008637DE" w:rsidP="00944628">
            <w:pPr>
              <w:jc w:val="center"/>
              <w:rPr>
                <w:rFonts w:ascii="Calibri Light" w:eastAsia="Calibri Light" w:hAnsi="Calibri Light" w:cs="Calibri Light"/>
              </w:rPr>
            </w:pPr>
          </w:p>
        </w:tc>
        <w:tc>
          <w:tcPr>
            <w:tcW w:w="4253" w:type="dxa"/>
          </w:tcPr>
          <w:p w14:paraId="0DDEC158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44628">
              <w:rPr>
                <w:rFonts w:ascii="Calibri Light" w:eastAsia="Calibri Light" w:hAnsi="Calibri Light" w:cs="Calibri Light"/>
                <w:b/>
                <w:sz w:val="24"/>
              </w:rPr>
              <w:t>Genera</w:t>
            </w:r>
            <w:r w:rsidR="00AE00EA">
              <w:rPr>
                <w:rFonts w:ascii="Calibri Light" w:eastAsia="Calibri Light" w:hAnsi="Calibri Light" w:cs="Calibri Light"/>
                <w:b/>
                <w:sz w:val="24"/>
              </w:rPr>
              <w:t>l safety and health duties and r</w:t>
            </w:r>
            <w:r w:rsidRPr="00944628">
              <w:rPr>
                <w:rFonts w:ascii="Calibri Light" w:eastAsia="Calibri Light" w:hAnsi="Calibri Light" w:cs="Calibri Light"/>
                <w:b/>
                <w:sz w:val="24"/>
              </w:rPr>
              <w:t>esponsibilities of employers, workers and supervisors.</w:t>
            </w:r>
          </w:p>
        </w:tc>
        <w:tc>
          <w:tcPr>
            <w:tcW w:w="5811" w:type="dxa"/>
          </w:tcPr>
          <w:p w14:paraId="35ABF98D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01C0A52C" w14:textId="77777777" w:rsidTr="00E32122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F50270" w14:textId="77777777" w:rsidR="008637DE" w:rsidRDefault="008637DE" w:rsidP="008637DE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  <w:p w14:paraId="496B7B2C" w14:textId="77777777" w:rsidR="008637DE" w:rsidRPr="235003A9" w:rsidRDefault="008637DE" w:rsidP="008637DE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3B6123D2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sz w:val="24"/>
              </w:rPr>
            </w:pPr>
            <w:r w:rsidRPr="00944628">
              <w:rPr>
                <w:rFonts w:asciiTheme="majorHAnsi" w:eastAsiaTheme="majorEastAsia" w:hAnsiTheme="majorHAnsi" w:cstheme="majorBidi"/>
                <w:b/>
                <w:sz w:val="24"/>
              </w:rPr>
              <w:t>Worker’s rights and</w:t>
            </w:r>
            <w:r w:rsidRPr="00944628">
              <w:rPr>
                <w:b/>
                <w:sz w:val="24"/>
              </w:rPr>
              <w:br/>
            </w:r>
            <w:r w:rsidRPr="00944628">
              <w:rPr>
                <w:rFonts w:asciiTheme="majorHAnsi" w:eastAsiaTheme="majorEastAsia" w:hAnsiTheme="majorHAnsi" w:cstheme="majorBidi"/>
                <w:b/>
                <w:sz w:val="24"/>
              </w:rPr>
              <w:t>responsibilities under The Workplace Safety and</w:t>
            </w:r>
            <w:r w:rsidR="00515C07">
              <w:rPr>
                <w:b/>
                <w:sz w:val="24"/>
              </w:rPr>
              <w:t xml:space="preserve"> </w:t>
            </w:r>
            <w:r w:rsidRPr="00944628">
              <w:rPr>
                <w:rFonts w:asciiTheme="majorHAnsi" w:eastAsiaTheme="majorEastAsia" w:hAnsiTheme="majorHAnsi" w:cstheme="majorBidi"/>
                <w:b/>
                <w:sz w:val="24"/>
              </w:rPr>
              <w:t>Health Act and applicable regulations.</w:t>
            </w:r>
          </w:p>
        </w:tc>
        <w:tc>
          <w:tcPr>
            <w:tcW w:w="5811" w:type="dxa"/>
          </w:tcPr>
          <w:p w14:paraId="18A80B27" w14:textId="77777777" w:rsidR="008637DE" w:rsidRDefault="008637DE" w:rsidP="07800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534A2B53" w14:textId="77777777" w:rsidTr="00E32122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8D3FD5" w14:textId="77777777" w:rsidR="008637DE" w:rsidRPr="235003A9" w:rsidRDefault="008637DE" w:rsidP="235003A9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03D6A6BA" w14:textId="77777777" w:rsidR="008637DE" w:rsidRPr="00944628" w:rsidRDefault="008637DE" w:rsidP="00515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sz w:val="24"/>
              </w:rPr>
            </w:pPr>
            <w:r w:rsidRPr="00944628">
              <w:rPr>
                <w:rFonts w:asciiTheme="majorHAnsi" w:eastAsiaTheme="majorEastAsia" w:hAnsiTheme="majorHAnsi" w:cstheme="majorBidi"/>
                <w:b/>
                <w:sz w:val="24"/>
              </w:rPr>
              <w:t>Employers' rights under The Workplace Safety and</w:t>
            </w:r>
            <w:r w:rsidR="00515C07">
              <w:rPr>
                <w:rFonts w:asciiTheme="majorHAnsi" w:eastAsiaTheme="majorEastAsia" w:hAnsiTheme="majorHAnsi" w:cstheme="majorBidi"/>
                <w:b/>
                <w:sz w:val="24"/>
              </w:rPr>
              <w:t xml:space="preserve"> h</w:t>
            </w:r>
            <w:r w:rsidRPr="00944628">
              <w:rPr>
                <w:rFonts w:asciiTheme="majorHAnsi" w:eastAsiaTheme="majorEastAsia" w:hAnsiTheme="majorHAnsi" w:cstheme="majorBidi"/>
                <w:b/>
                <w:sz w:val="24"/>
              </w:rPr>
              <w:t>ealth Act and applicable regulations.</w:t>
            </w:r>
          </w:p>
        </w:tc>
        <w:tc>
          <w:tcPr>
            <w:tcW w:w="5811" w:type="dxa"/>
          </w:tcPr>
          <w:p w14:paraId="5CC6D79B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2E922EFB" w14:textId="77777777" w:rsidTr="00E32122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CFD12" w14:textId="77777777" w:rsidR="008637DE" w:rsidRPr="235003A9" w:rsidRDefault="008637DE" w:rsidP="235003A9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73358748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sz w:val="24"/>
              </w:rPr>
            </w:pPr>
            <w:r w:rsidRPr="00944628">
              <w:rPr>
                <w:rFonts w:asciiTheme="majorHAnsi" w:eastAsiaTheme="majorEastAsia" w:hAnsiTheme="majorHAnsi" w:cstheme="majorBidi"/>
                <w:b/>
                <w:sz w:val="24"/>
              </w:rPr>
              <w:t>Contact information for workers new supervisor, including his name and contact information.</w:t>
            </w:r>
          </w:p>
        </w:tc>
        <w:tc>
          <w:tcPr>
            <w:tcW w:w="5811" w:type="dxa"/>
          </w:tcPr>
          <w:p w14:paraId="6793DD00" w14:textId="77777777" w:rsidR="008637DE" w:rsidRDefault="008637DE" w:rsidP="07800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621470E4" w14:textId="77777777" w:rsidTr="00E3212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right w:val="none" w:sz="0" w:space="0" w:color="auto"/>
            </w:tcBorders>
          </w:tcPr>
          <w:p w14:paraId="39210ED4" w14:textId="77777777" w:rsidR="008637DE" w:rsidRPr="235003A9" w:rsidRDefault="008637DE" w:rsidP="0780092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4442A4F8" w14:textId="77777777" w:rsidR="008637DE" w:rsidRPr="00944628" w:rsidRDefault="008637DE" w:rsidP="07800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44628">
              <w:rPr>
                <w:rFonts w:asciiTheme="majorHAnsi" w:eastAsiaTheme="majorEastAsia" w:hAnsiTheme="majorHAnsi" w:cstheme="majorBidi"/>
                <w:b/>
                <w:sz w:val="24"/>
              </w:rPr>
              <w:t>Safety and Health Committee or Representative contact information (as applicable)</w:t>
            </w:r>
          </w:p>
          <w:p w14:paraId="4BBFA2A6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sz w:val="24"/>
              </w:rPr>
            </w:pPr>
          </w:p>
        </w:tc>
        <w:tc>
          <w:tcPr>
            <w:tcW w:w="5811" w:type="dxa"/>
          </w:tcPr>
          <w:p w14:paraId="11CF8B01" w14:textId="77777777" w:rsidR="008637DE" w:rsidRDefault="008637DE" w:rsidP="07800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BB844" w14:textId="77777777" w:rsidR="007847E2" w:rsidRDefault="007847E2"/>
    <w:tbl>
      <w:tblPr>
        <w:tblStyle w:val="MediumGrid3-Accent3"/>
        <w:tblW w:w="10915" w:type="dxa"/>
        <w:tblInd w:w="-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4253"/>
        <w:gridCol w:w="5811"/>
      </w:tblGrid>
      <w:tr w:rsidR="007847E2" w14:paraId="5CCBFD03" w14:textId="77777777" w:rsidTr="00E3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18CF96" w14:textId="77777777" w:rsidR="007847E2" w:rsidRPr="00944628" w:rsidRDefault="007847E2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  <w:r w:rsidRPr="00944628">
              <w:rPr>
                <w:rFonts w:asciiTheme="majorHAnsi" w:eastAsiaTheme="majorEastAsia" w:hAnsiTheme="majorHAnsi" w:cstheme="majorBidi"/>
                <w:color w:val="auto"/>
              </w:rPr>
              <w:t>Check</w:t>
            </w:r>
          </w:p>
        </w:tc>
        <w:tc>
          <w:tcPr>
            <w:tcW w:w="4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E080E4" w14:textId="77777777" w:rsidR="007847E2" w:rsidRPr="00944628" w:rsidRDefault="007847E2" w:rsidP="2350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944628">
              <w:rPr>
                <w:rFonts w:asciiTheme="majorHAnsi" w:eastAsiaTheme="majorEastAsia" w:hAnsiTheme="majorHAnsi" w:cstheme="majorBidi"/>
                <w:color w:val="auto"/>
              </w:rPr>
              <w:t>Topic: Review all documents that Workplace Safety and Health Act and applicable regulations that apply to the work to be</w:t>
            </w:r>
            <w:r w:rsidRPr="00944628">
              <w:rPr>
                <w:color w:val="auto"/>
              </w:rPr>
              <w:t xml:space="preserve"> </w:t>
            </w:r>
            <w:r w:rsidRPr="00944628">
              <w:rPr>
                <w:rFonts w:asciiTheme="majorHAnsi" w:eastAsiaTheme="majorEastAsia" w:hAnsiTheme="majorHAnsi" w:cstheme="majorBidi"/>
                <w:color w:val="auto"/>
              </w:rPr>
              <w:t>done by the worker:</w:t>
            </w:r>
          </w:p>
        </w:tc>
        <w:tc>
          <w:tcPr>
            <w:tcW w:w="58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BD64AC" w14:textId="77777777" w:rsidR="007847E2" w:rsidRPr="00944628" w:rsidRDefault="007847E2" w:rsidP="07800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44628">
              <w:rPr>
                <w:color w:val="auto"/>
              </w:rPr>
              <w:t>Comments</w:t>
            </w:r>
          </w:p>
        </w:tc>
      </w:tr>
      <w:tr w:rsidR="008637DE" w14:paraId="7F5A6AFD" w14:textId="77777777" w:rsidTr="00AE00EA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B656D3" w14:textId="77777777" w:rsidR="008637DE" w:rsidRPr="00944628" w:rsidRDefault="008637DE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</w:p>
        </w:tc>
        <w:tc>
          <w:tcPr>
            <w:tcW w:w="4253" w:type="dxa"/>
          </w:tcPr>
          <w:p w14:paraId="262DA45C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944628">
              <w:rPr>
                <w:rFonts w:asciiTheme="majorHAnsi" w:eastAsiaTheme="majorEastAsia" w:hAnsiTheme="majorHAnsi" w:cstheme="majorBidi"/>
                <w:b/>
              </w:rPr>
              <w:t>Policies</w:t>
            </w:r>
            <w:r w:rsidR="007847E2" w:rsidRPr="00944628">
              <w:rPr>
                <w:rFonts w:asciiTheme="majorHAnsi" w:eastAsiaTheme="majorEastAsia" w:hAnsiTheme="majorHAnsi" w:cstheme="majorBidi"/>
                <w:b/>
              </w:rPr>
              <w:t xml:space="preserve"> </w:t>
            </w:r>
          </w:p>
          <w:p w14:paraId="400730BE" w14:textId="77777777" w:rsidR="00AE00EA" w:rsidRPr="00944628" w:rsidRDefault="00AE00EA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>
              <w:t>e.g., safety and health policy, training plan, working alone or in isolation, violence and harassment prevention, incident investigation,</w:t>
            </w:r>
          </w:p>
        </w:tc>
        <w:tc>
          <w:tcPr>
            <w:tcW w:w="5811" w:type="dxa"/>
          </w:tcPr>
          <w:p w14:paraId="6EE5C243" w14:textId="77777777" w:rsidR="008637DE" w:rsidRPr="00944628" w:rsidRDefault="008637DE" w:rsidP="07800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637DE" w14:paraId="3F4F9D88" w14:textId="77777777" w:rsidTr="00AE00EA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C7666B" w14:textId="77777777" w:rsidR="008637DE" w:rsidRPr="00944628" w:rsidRDefault="008637DE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</w:p>
        </w:tc>
        <w:tc>
          <w:tcPr>
            <w:tcW w:w="4253" w:type="dxa"/>
          </w:tcPr>
          <w:p w14:paraId="5EB0F01C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944628">
              <w:rPr>
                <w:rFonts w:asciiTheme="majorHAnsi" w:eastAsiaTheme="majorEastAsia" w:hAnsiTheme="majorHAnsi" w:cstheme="majorBidi"/>
                <w:b/>
              </w:rPr>
              <w:t>Programs</w:t>
            </w:r>
          </w:p>
          <w:p w14:paraId="44F848D3" w14:textId="77777777" w:rsidR="007847E2" w:rsidRPr="00AE00EA" w:rsidRDefault="00AE00EA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Workplace safety and health program</w:t>
            </w:r>
          </w:p>
        </w:tc>
        <w:tc>
          <w:tcPr>
            <w:tcW w:w="5811" w:type="dxa"/>
          </w:tcPr>
          <w:p w14:paraId="040E9AA7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637DE" w14:paraId="19575C70" w14:textId="77777777" w:rsidTr="00E321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right w:val="none" w:sz="0" w:space="0" w:color="auto"/>
            </w:tcBorders>
          </w:tcPr>
          <w:p w14:paraId="6C5B5254" w14:textId="77777777" w:rsidR="008637DE" w:rsidRPr="00944628" w:rsidRDefault="008637DE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</w:p>
        </w:tc>
        <w:tc>
          <w:tcPr>
            <w:tcW w:w="4253" w:type="dxa"/>
          </w:tcPr>
          <w:p w14:paraId="06725E40" w14:textId="51FAD013" w:rsidR="007847E2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944628">
              <w:rPr>
                <w:rFonts w:asciiTheme="majorHAnsi" w:eastAsiaTheme="majorEastAsia" w:hAnsiTheme="majorHAnsi" w:cstheme="majorBidi"/>
                <w:b/>
              </w:rPr>
              <w:t>Safe Work Procedures</w:t>
            </w:r>
            <w:r w:rsidR="00294A08">
              <w:rPr>
                <w:rFonts w:asciiTheme="majorHAnsi" w:eastAsiaTheme="majorEastAsia" w:hAnsiTheme="majorHAnsi" w:cstheme="majorBidi"/>
                <w:b/>
              </w:rPr>
              <w:t xml:space="preserve"> – will you be completing all these?  Is that reasonable?   How and when will you ever check this off?</w:t>
            </w:r>
          </w:p>
          <w:p w14:paraId="6C9668EE" w14:textId="77777777" w:rsidR="007847E2" w:rsidRPr="00944628" w:rsidRDefault="00AE00EA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>
              <w:t>e.g., machinery, equipment, tools, ladders, chemicals, lockout, musculoskeletal injuries, personal protective equipment, etc.</w:t>
            </w:r>
          </w:p>
        </w:tc>
        <w:tc>
          <w:tcPr>
            <w:tcW w:w="5811" w:type="dxa"/>
          </w:tcPr>
          <w:p w14:paraId="61446EB1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781E9E3" w14:textId="77777777" w:rsidR="007847E2" w:rsidRDefault="007847E2"/>
    <w:tbl>
      <w:tblPr>
        <w:tblStyle w:val="MediumGrid3-Accent3"/>
        <w:tblW w:w="10915" w:type="dxa"/>
        <w:tblInd w:w="-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4253"/>
        <w:gridCol w:w="5811"/>
      </w:tblGrid>
      <w:tr w:rsidR="00E32122" w14:paraId="687F1879" w14:textId="77777777" w:rsidTr="00E3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F681F4" w14:textId="77777777" w:rsidR="008637DE" w:rsidRPr="00944628" w:rsidRDefault="007847E2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  <w:r w:rsidRPr="00944628">
              <w:rPr>
                <w:rFonts w:asciiTheme="majorHAnsi" w:eastAsiaTheme="majorEastAsia" w:hAnsiTheme="majorHAnsi" w:cstheme="majorBidi"/>
                <w:color w:val="auto"/>
              </w:rPr>
              <w:t>Check</w:t>
            </w:r>
          </w:p>
        </w:tc>
        <w:tc>
          <w:tcPr>
            <w:tcW w:w="4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E45B56" w14:textId="77777777" w:rsidR="008637DE" w:rsidRPr="00944628" w:rsidRDefault="007847E2" w:rsidP="2350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944628">
              <w:rPr>
                <w:rFonts w:asciiTheme="majorHAnsi" w:eastAsiaTheme="majorEastAsia" w:hAnsiTheme="majorHAnsi" w:cstheme="majorBidi"/>
                <w:color w:val="auto"/>
              </w:rPr>
              <w:t>Topic: Review Locations</w:t>
            </w:r>
          </w:p>
        </w:tc>
        <w:tc>
          <w:tcPr>
            <w:tcW w:w="58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0C915" w14:textId="77777777" w:rsidR="008637DE" w:rsidRPr="00944628" w:rsidRDefault="007847E2" w:rsidP="07800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44628">
              <w:rPr>
                <w:color w:val="auto"/>
              </w:rPr>
              <w:t>Comments</w:t>
            </w:r>
          </w:p>
        </w:tc>
      </w:tr>
      <w:tr w:rsidR="00E32122" w14:paraId="6673001E" w14:textId="77777777" w:rsidTr="00E32122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DABEBC" w14:textId="77777777" w:rsidR="008637DE" w:rsidRPr="00944628" w:rsidRDefault="008637DE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</w:p>
        </w:tc>
        <w:tc>
          <w:tcPr>
            <w:tcW w:w="4253" w:type="dxa"/>
          </w:tcPr>
          <w:p w14:paraId="58D417E6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86085A">
              <w:rPr>
                <w:rFonts w:asciiTheme="majorHAnsi" w:eastAsiaTheme="majorEastAsia" w:hAnsiTheme="majorHAnsi" w:cstheme="majorBidi"/>
                <w:b/>
              </w:rPr>
              <w:t>First aid facilities</w:t>
            </w:r>
          </w:p>
          <w:p w14:paraId="5BA5B815" w14:textId="77777777" w:rsidR="00AE00EA" w:rsidRPr="00AE00EA" w:rsidRDefault="00AE00EA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e.g., Eye wash Stations, First aid kits, Safety Data Sheets and the first aiders contact information </w:t>
            </w:r>
          </w:p>
        </w:tc>
        <w:tc>
          <w:tcPr>
            <w:tcW w:w="5811" w:type="dxa"/>
          </w:tcPr>
          <w:p w14:paraId="7F93DC2F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2122" w14:paraId="2268B411" w14:textId="77777777" w:rsidTr="00E3212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D86147" w14:textId="77777777" w:rsidR="008637DE" w:rsidRPr="00944628" w:rsidRDefault="008637DE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</w:p>
        </w:tc>
        <w:tc>
          <w:tcPr>
            <w:tcW w:w="4253" w:type="dxa"/>
          </w:tcPr>
          <w:p w14:paraId="5C18CD96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86085A">
              <w:rPr>
                <w:rFonts w:asciiTheme="majorHAnsi" w:eastAsiaTheme="majorEastAsia" w:hAnsiTheme="majorHAnsi" w:cstheme="majorBidi"/>
                <w:b/>
              </w:rPr>
              <w:t>Muster points</w:t>
            </w:r>
          </w:p>
          <w:p w14:paraId="3E93E9CE" w14:textId="77777777" w:rsidR="00AE00EA" w:rsidRPr="00AE00EA" w:rsidRDefault="00AE00EA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All muster points located on the property</w:t>
            </w:r>
          </w:p>
        </w:tc>
        <w:tc>
          <w:tcPr>
            <w:tcW w:w="5811" w:type="dxa"/>
          </w:tcPr>
          <w:p w14:paraId="4B7D5668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2122" w14:paraId="55B39A00" w14:textId="77777777" w:rsidTr="00E32122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D0B350" w14:textId="77777777" w:rsidR="008637DE" w:rsidRPr="00944628" w:rsidRDefault="008637DE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</w:p>
        </w:tc>
        <w:tc>
          <w:tcPr>
            <w:tcW w:w="4253" w:type="dxa"/>
          </w:tcPr>
          <w:p w14:paraId="527BD44F" w14:textId="77777777" w:rsidR="008637DE" w:rsidRPr="0086085A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86085A">
              <w:rPr>
                <w:rFonts w:asciiTheme="majorHAnsi" w:eastAsiaTheme="majorEastAsia" w:hAnsiTheme="majorHAnsi" w:cstheme="majorBidi"/>
                <w:b/>
              </w:rPr>
              <w:t xml:space="preserve">Fire extinguishers </w:t>
            </w:r>
          </w:p>
          <w:p w14:paraId="738CC924" w14:textId="77777777" w:rsidR="007847E2" w:rsidRPr="00AE00EA" w:rsidRDefault="00AE00EA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All fire extinguishers located in their department </w:t>
            </w:r>
          </w:p>
          <w:p w14:paraId="7B0D603D" w14:textId="77777777" w:rsidR="007847E2" w:rsidRPr="0086085A" w:rsidRDefault="007847E2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</w:p>
        </w:tc>
        <w:tc>
          <w:tcPr>
            <w:tcW w:w="5811" w:type="dxa"/>
          </w:tcPr>
          <w:p w14:paraId="4B31EF3B" w14:textId="77777777" w:rsidR="008637DE" w:rsidRPr="00944628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2122" w14:paraId="3B1C9CAE" w14:textId="77777777" w:rsidTr="00B923AE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single" w:sz="8" w:space="0" w:color="auto"/>
              <w:right w:val="none" w:sz="0" w:space="0" w:color="auto"/>
            </w:tcBorders>
          </w:tcPr>
          <w:p w14:paraId="6627DD98" w14:textId="77777777" w:rsidR="008637DE" w:rsidRPr="235003A9" w:rsidRDefault="008637DE" w:rsidP="235003A9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  <w:tcBorders>
              <w:bottom w:val="single" w:sz="8" w:space="0" w:color="auto"/>
            </w:tcBorders>
          </w:tcPr>
          <w:p w14:paraId="226D0A21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86085A">
              <w:rPr>
                <w:rFonts w:asciiTheme="majorHAnsi" w:eastAsiaTheme="majorEastAsia" w:hAnsiTheme="majorHAnsi" w:cstheme="majorBidi"/>
                <w:b/>
              </w:rPr>
              <w:t xml:space="preserve">Fire exits </w:t>
            </w:r>
          </w:p>
          <w:p w14:paraId="4C2A5BC5" w14:textId="77777777" w:rsidR="00AE00EA" w:rsidRPr="00AE00EA" w:rsidRDefault="00AE00EA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AE00EA">
              <w:rPr>
                <w:rFonts w:asciiTheme="majorHAnsi" w:eastAsiaTheme="majorEastAsia" w:hAnsiTheme="majorHAnsi" w:cstheme="majorBidi"/>
              </w:rPr>
              <w:t xml:space="preserve">Each fire exit located in their department </w:t>
            </w:r>
          </w:p>
        </w:tc>
        <w:tc>
          <w:tcPr>
            <w:tcW w:w="5811" w:type="dxa"/>
          </w:tcPr>
          <w:p w14:paraId="100F6EDC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3AE" w14:paraId="658DD154" w14:textId="77777777" w:rsidTr="00B923AE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37FE0" w14:textId="77777777" w:rsidR="00B923AE" w:rsidRPr="235003A9" w:rsidRDefault="00B923AE" w:rsidP="235003A9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  <w:tcBorders>
              <w:left w:val="single" w:sz="8" w:space="0" w:color="auto"/>
            </w:tcBorders>
          </w:tcPr>
          <w:p w14:paraId="283D84DA" w14:textId="77777777" w:rsidR="00B923AE" w:rsidRDefault="00B923A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Fire Alarms</w:t>
            </w:r>
          </w:p>
          <w:p w14:paraId="5B1E55D1" w14:textId="77777777" w:rsidR="00B923AE" w:rsidRPr="00B923AE" w:rsidRDefault="00B923A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B923AE">
              <w:rPr>
                <w:rFonts w:asciiTheme="majorHAnsi" w:eastAsiaTheme="majorEastAsia" w:hAnsiTheme="majorHAnsi" w:cstheme="majorBidi"/>
              </w:rPr>
              <w:t>All fire alarms located in their department</w:t>
            </w:r>
          </w:p>
        </w:tc>
        <w:tc>
          <w:tcPr>
            <w:tcW w:w="5811" w:type="dxa"/>
          </w:tcPr>
          <w:p w14:paraId="35CF1CBA" w14:textId="77777777" w:rsidR="00B923AE" w:rsidRDefault="00B923A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2122" w14:paraId="61826849" w14:textId="77777777" w:rsidTr="00B923AE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8" w:space="0" w:color="auto"/>
              <w:left w:val="none" w:sz="0" w:space="0" w:color="auto"/>
              <w:right w:val="none" w:sz="0" w:space="0" w:color="auto"/>
            </w:tcBorders>
          </w:tcPr>
          <w:p w14:paraId="0CA4617B" w14:textId="77777777" w:rsidR="008637DE" w:rsidRPr="235003A9" w:rsidRDefault="008637DE" w:rsidP="235003A9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193C569F" w14:textId="77777777" w:rsidR="008637DE" w:rsidRDefault="007847E2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E32122">
              <w:rPr>
                <w:rFonts w:asciiTheme="majorHAnsi" w:eastAsiaTheme="majorEastAsia" w:hAnsiTheme="majorHAnsi" w:cstheme="majorBidi"/>
                <w:b/>
              </w:rPr>
              <w:t>P</w:t>
            </w:r>
            <w:r w:rsidR="008637DE" w:rsidRPr="00E32122">
              <w:rPr>
                <w:rFonts w:asciiTheme="majorHAnsi" w:eastAsiaTheme="majorEastAsia" w:hAnsiTheme="majorHAnsi" w:cstheme="majorBidi"/>
                <w:b/>
              </w:rPr>
              <w:t>rohibited or restricted areas or activities</w:t>
            </w:r>
          </w:p>
          <w:p w14:paraId="3AD3C84F" w14:textId="77777777" w:rsidR="00AE00EA" w:rsidRPr="00AE00EA" w:rsidRDefault="00AE00EA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All </w:t>
            </w:r>
            <w:r w:rsidR="00515C07">
              <w:rPr>
                <w:rFonts w:asciiTheme="majorHAnsi" w:eastAsiaTheme="majorEastAsia" w:hAnsiTheme="majorHAnsi" w:cstheme="majorBidi"/>
              </w:rPr>
              <w:t>prohibited areas and activities on the property</w:t>
            </w:r>
          </w:p>
        </w:tc>
        <w:tc>
          <w:tcPr>
            <w:tcW w:w="5811" w:type="dxa"/>
          </w:tcPr>
          <w:p w14:paraId="69B86187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E7961A" w14:textId="77777777" w:rsidR="007847E2" w:rsidRDefault="007847E2"/>
    <w:tbl>
      <w:tblPr>
        <w:tblStyle w:val="MediumGrid3-Accent3"/>
        <w:tblW w:w="10915" w:type="dxa"/>
        <w:tblInd w:w="-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4253"/>
        <w:gridCol w:w="5811"/>
      </w:tblGrid>
      <w:tr w:rsidR="008637DE" w14:paraId="702FE067" w14:textId="77777777" w:rsidTr="00E3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765EA0" w14:textId="77777777" w:rsidR="008637DE" w:rsidRPr="00E32122" w:rsidRDefault="007847E2" w:rsidP="235003A9">
            <w:pPr>
              <w:rPr>
                <w:rFonts w:asciiTheme="majorHAnsi" w:eastAsiaTheme="majorEastAsia" w:hAnsiTheme="majorHAnsi" w:cstheme="majorBidi"/>
                <w:color w:val="auto"/>
              </w:rPr>
            </w:pPr>
            <w:r w:rsidRPr="00E32122">
              <w:rPr>
                <w:rFonts w:asciiTheme="majorHAnsi" w:eastAsiaTheme="majorEastAsia" w:hAnsiTheme="majorHAnsi" w:cstheme="majorBidi"/>
                <w:color w:val="auto"/>
              </w:rPr>
              <w:t>Check</w:t>
            </w:r>
          </w:p>
        </w:tc>
        <w:tc>
          <w:tcPr>
            <w:tcW w:w="4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1911A3" w14:textId="77777777" w:rsidR="008637DE" w:rsidRPr="00E32122" w:rsidRDefault="008637DE" w:rsidP="2350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32122">
              <w:rPr>
                <w:rFonts w:asciiTheme="majorHAnsi" w:eastAsiaTheme="majorEastAsia" w:hAnsiTheme="majorHAnsi" w:cstheme="majorBidi"/>
                <w:bCs w:val="0"/>
                <w:color w:val="auto"/>
              </w:rPr>
              <w:t>Hazards</w:t>
            </w:r>
            <w:r w:rsidRPr="00E32122">
              <w:rPr>
                <w:rFonts w:asciiTheme="majorHAnsi" w:eastAsiaTheme="majorEastAsia" w:hAnsiTheme="majorHAnsi" w:cstheme="majorBidi"/>
                <w:color w:val="auto"/>
              </w:rPr>
              <w:t>:</w:t>
            </w:r>
          </w:p>
        </w:tc>
        <w:tc>
          <w:tcPr>
            <w:tcW w:w="58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C6A189" w14:textId="77777777" w:rsidR="008637DE" w:rsidRPr="00E32122" w:rsidRDefault="007847E2" w:rsidP="2350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32122">
              <w:rPr>
                <w:color w:val="auto"/>
              </w:rPr>
              <w:t>Comments</w:t>
            </w:r>
          </w:p>
        </w:tc>
      </w:tr>
      <w:tr w:rsidR="008637DE" w14:paraId="371DB491" w14:textId="77777777" w:rsidTr="00E321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C0D53D" w14:textId="77777777" w:rsidR="008637DE" w:rsidRPr="235003A9" w:rsidRDefault="008637DE" w:rsidP="235003A9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3BC16EE2" w14:textId="5BE4BB96" w:rsidR="008637DE" w:rsidRPr="00E32122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E32122">
              <w:rPr>
                <w:rFonts w:asciiTheme="majorHAnsi" w:eastAsiaTheme="majorEastAsia" w:hAnsiTheme="majorHAnsi" w:cstheme="majorBidi"/>
                <w:b/>
              </w:rPr>
              <w:t>Instruct on all hazards that the worker may come across and the control measures that are put in place.</w:t>
            </w:r>
            <w:r w:rsidR="00294A08">
              <w:rPr>
                <w:rFonts w:asciiTheme="majorHAnsi" w:eastAsiaTheme="majorEastAsia" w:hAnsiTheme="majorHAnsi" w:cstheme="majorBidi"/>
                <w:b/>
              </w:rPr>
              <w:t xml:space="preserve"> Not including SWPs where supervisors will train on the specifics?</w:t>
            </w:r>
          </w:p>
        </w:tc>
        <w:tc>
          <w:tcPr>
            <w:tcW w:w="5811" w:type="dxa"/>
          </w:tcPr>
          <w:p w14:paraId="06C7B955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112DEC43" w14:textId="77777777" w:rsidTr="00E321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A4EB7B" w14:textId="77777777" w:rsidR="008637DE" w:rsidRPr="235003A9" w:rsidRDefault="008637DE" w:rsidP="008637DE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16EA8821" w14:textId="77777777" w:rsidR="008637DE" w:rsidRPr="00E32122" w:rsidRDefault="008637DE" w:rsidP="0086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E32122">
              <w:rPr>
                <w:rFonts w:asciiTheme="majorHAnsi" w:eastAsiaTheme="majorEastAsia" w:hAnsiTheme="majorHAnsi" w:cstheme="majorBidi"/>
                <w:b/>
              </w:rPr>
              <w:t>The procedure for reporting unsafe conditions at the</w:t>
            </w:r>
            <w:r w:rsidR="00AE00EA">
              <w:rPr>
                <w:b/>
              </w:rPr>
              <w:t xml:space="preserve"> </w:t>
            </w:r>
            <w:r w:rsidRPr="00E32122">
              <w:rPr>
                <w:rFonts w:asciiTheme="majorHAnsi" w:eastAsiaTheme="majorEastAsia" w:hAnsiTheme="majorHAnsi" w:cstheme="majorBidi"/>
                <w:b/>
              </w:rPr>
              <w:t>workplace</w:t>
            </w:r>
          </w:p>
          <w:p w14:paraId="3E75278A" w14:textId="77777777" w:rsidR="008637DE" w:rsidRPr="00E32122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</w:p>
        </w:tc>
        <w:tc>
          <w:tcPr>
            <w:tcW w:w="5811" w:type="dxa"/>
          </w:tcPr>
          <w:p w14:paraId="2F7AB2E6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6C81127B" w14:textId="77777777" w:rsidTr="00E321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CD7D7D" w14:textId="77777777" w:rsidR="008637DE" w:rsidRPr="235003A9" w:rsidRDefault="008637DE" w:rsidP="008637DE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4B53F243" w14:textId="77777777" w:rsidR="008637DE" w:rsidRPr="00E32122" w:rsidRDefault="00AE00EA" w:rsidP="0086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 xml:space="preserve">Review </w:t>
            </w:r>
            <w:r w:rsidR="008637DE" w:rsidRPr="00E32122">
              <w:rPr>
                <w:rFonts w:asciiTheme="majorHAnsi" w:eastAsiaTheme="majorEastAsia" w:hAnsiTheme="majorHAnsi" w:cstheme="majorBidi"/>
                <w:b/>
              </w:rPr>
              <w:t>the right to refuse dangerous work at the workplace</w:t>
            </w:r>
            <w:r>
              <w:rPr>
                <w:rFonts w:asciiTheme="majorHAnsi" w:eastAsiaTheme="majorEastAsia" w:hAnsiTheme="majorHAnsi" w:cstheme="majorBidi"/>
                <w:b/>
              </w:rPr>
              <w:t xml:space="preserve"> procedure</w:t>
            </w:r>
          </w:p>
          <w:p w14:paraId="6E81C39D" w14:textId="77777777" w:rsidR="008637DE" w:rsidRPr="00E32122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</w:p>
        </w:tc>
        <w:tc>
          <w:tcPr>
            <w:tcW w:w="5811" w:type="dxa"/>
          </w:tcPr>
          <w:p w14:paraId="033A3E9F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1CD5F2A8" w14:textId="77777777" w:rsidTr="00E3212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right w:val="none" w:sz="0" w:space="0" w:color="auto"/>
            </w:tcBorders>
          </w:tcPr>
          <w:p w14:paraId="2EAEE5C8" w14:textId="77777777" w:rsidR="008637DE" w:rsidRPr="235003A9" w:rsidRDefault="008637DE" w:rsidP="235003A9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06B20632" w14:textId="77777777" w:rsidR="008637DE" w:rsidRPr="00E32122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E32122">
              <w:rPr>
                <w:rFonts w:asciiTheme="majorHAnsi" w:eastAsiaTheme="majorEastAsia" w:hAnsiTheme="majorHAnsi" w:cstheme="majorBidi"/>
                <w:b/>
              </w:rPr>
              <w:t>Any other matters necessary to ensure the safety and health of the worker at the workplace</w:t>
            </w:r>
          </w:p>
        </w:tc>
        <w:tc>
          <w:tcPr>
            <w:tcW w:w="5811" w:type="dxa"/>
          </w:tcPr>
          <w:p w14:paraId="76A46C26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CACC74" w14:textId="77777777" w:rsidR="007847E2" w:rsidRDefault="007847E2"/>
    <w:tbl>
      <w:tblPr>
        <w:tblStyle w:val="MediumGrid3-Accent3"/>
        <w:tblW w:w="10915" w:type="dxa"/>
        <w:tblInd w:w="-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4253"/>
        <w:gridCol w:w="5811"/>
      </w:tblGrid>
      <w:tr w:rsidR="008637DE" w14:paraId="00F3D06E" w14:textId="77777777" w:rsidTr="00E3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126B89" w14:textId="77777777" w:rsidR="008637DE" w:rsidRPr="00E32122" w:rsidRDefault="00E32122" w:rsidP="008637DE">
            <w:pPr>
              <w:rPr>
                <w:rFonts w:asciiTheme="majorHAnsi" w:eastAsiaTheme="majorEastAsia" w:hAnsiTheme="majorHAnsi" w:cstheme="majorBidi"/>
                <w:color w:val="auto"/>
              </w:rPr>
            </w:pPr>
            <w:r w:rsidRPr="00E32122">
              <w:rPr>
                <w:rFonts w:asciiTheme="majorHAnsi" w:eastAsiaTheme="majorEastAsia" w:hAnsiTheme="majorHAnsi" w:cstheme="majorBidi"/>
                <w:color w:val="auto"/>
              </w:rPr>
              <w:t>Check</w:t>
            </w:r>
          </w:p>
        </w:tc>
        <w:tc>
          <w:tcPr>
            <w:tcW w:w="42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B4481B" w14:textId="77777777" w:rsidR="008637DE" w:rsidRPr="00E32122" w:rsidRDefault="008637DE" w:rsidP="00863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</w:rPr>
            </w:pPr>
            <w:r w:rsidRPr="00E32122">
              <w:rPr>
                <w:rFonts w:asciiTheme="majorHAnsi" w:eastAsiaTheme="majorEastAsia" w:hAnsiTheme="majorHAnsi" w:cstheme="majorBidi"/>
                <w:color w:val="auto"/>
              </w:rPr>
              <w:t xml:space="preserve">Emergency Procedures </w:t>
            </w:r>
          </w:p>
        </w:tc>
        <w:tc>
          <w:tcPr>
            <w:tcW w:w="58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3EE569" w14:textId="77777777" w:rsidR="008637DE" w:rsidRPr="00E32122" w:rsidRDefault="00E32122" w:rsidP="2350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32122">
              <w:rPr>
                <w:color w:val="auto"/>
              </w:rPr>
              <w:t>Comments</w:t>
            </w:r>
          </w:p>
        </w:tc>
      </w:tr>
      <w:tr w:rsidR="008637DE" w14:paraId="3ECC6309" w14:textId="77777777" w:rsidTr="00E32122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8FB2ED" w14:textId="77777777" w:rsidR="008637DE" w:rsidRDefault="008637DE" w:rsidP="008637DE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37CFF2F5" w14:textId="77777777" w:rsidR="008637DE" w:rsidRPr="00AE00EA" w:rsidRDefault="00515C07" w:rsidP="0086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First Aid</w:t>
            </w:r>
            <w:r w:rsidR="008637DE" w:rsidRPr="00AE00EA">
              <w:rPr>
                <w:rFonts w:asciiTheme="majorHAnsi" w:eastAsiaTheme="majorEastAsia" w:hAnsiTheme="majorHAnsi" w:cstheme="majorBidi"/>
                <w:b/>
              </w:rPr>
              <w:t xml:space="preserve"> procedure</w:t>
            </w:r>
          </w:p>
        </w:tc>
        <w:tc>
          <w:tcPr>
            <w:tcW w:w="5811" w:type="dxa"/>
          </w:tcPr>
          <w:p w14:paraId="3FA88393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4C9555E4" w14:textId="77777777" w:rsidTr="00E3212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0038CB" w14:textId="77777777" w:rsidR="008637DE" w:rsidRDefault="008637DE" w:rsidP="008637DE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1D8FAC80" w14:textId="77777777" w:rsidR="008637DE" w:rsidRPr="00AE00EA" w:rsidRDefault="008637DE" w:rsidP="0086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AE00EA">
              <w:rPr>
                <w:rFonts w:asciiTheme="majorHAnsi" w:eastAsiaTheme="majorEastAsia" w:hAnsiTheme="majorHAnsi" w:cstheme="majorBidi"/>
                <w:b/>
              </w:rPr>
              <w:t>Fire procedure</w:t>
            </w:r>
          </w:p>
        </w:tc>
        <w:tc>
          <w:tcPr>
            <w:tcW w:w="5811" w:type="dxa"/>
          </w:tcPr>
          <w:p w14:paraId="2BD95B6E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7DE" w14:paraId="52F2AAA1" w14:textId="77777777" w:rsidTr="00E32122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left w:val="none" w:sz="0" w:space="0" w:color="auto"/>
              <w:right w:val="none" w:sz="0" w:space="0" w:color="auto"/>
            </w:tcBorders>
          </w:tcPr>
          <w:p w14:paraId="180CD7E2" w14:textId="77777777" w:rsidR="008637DE" w:rsidRDefault="008637DE" w:rsidP="235003A9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53" w:type="dxa"/>
          </w:tcPr>
          <w:p w14:paraId="3FC2BA97" w14:textId="77777777" w:rsidR="008637DE" w:rsidRPr="00AE00EA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AE00EA">
              <w:rPr>
                <w:rFonts w:asciiTheme="majorHAnsi" w:eastAsiaTheme="majorEastAsia" w:hAnsiTheme="majorHAnsi" w:cstheme="majorBidi"/>
                <w:b/>
              </w:rPr>
              <w:t>Evacuation procedure</w:t>
            </w:r>
          </w:p>
        </w:tc>
        <w:tc>
          <w:tcPr>
            <w:tcW w:w="5811" w:type="dxa"/>
          </w:tcPr>
          <w:p w14:paraId="2C7D0341" w14:textId="77777777" w:rsidR="008637DE" w:rsidRDefault="008637DE" w:rsidP="2350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88D069" w14:textId="5B3F7930" w:rsidR="07800925" w:rsidRPr="008B4C9E" w:rsidRDefault="07800925" w:rsidP="07800925">
      <w:pPr>
        <w:rPr>
          <w:b/>
        </w:rPr>
      </w:pPr>
    </w:p>
    <w:p w14:paraId="15B01188" w14:textId="77777777" w:rsidR="008B4C9E" w:rsidRPr="008B4C9E" w:rsidRDefault="008B4C9E" w:rsidP="07800925">
      <w:pPr>
        <w:rPr>
          <w:b/>
        </w:rPr>
      </w:pPr>
    </w:p>
    <w:p w14:paraId="30F45C6A" w14:textId="77777777" w:rsidR="003132B5" w:rsidRDefault="003132B5" w:rsidP="07800925">
      <w:pPr>
        <w:rPr>
          <w:ins w:id="2" w:author="Ayodej" w:date="2023-04-25T05:17:00Z"/>
          <w:b/>
        </w:rPr>
      </w:pPr>
    </w:p>
    <w:p w14:paraId="1E9D4987" w14:textId="7C37E78F" w:rsidR="00E32122" w:rsidRPr="008B4C9E" w:rsidRDefault="003132B5" w:rsidP="07800925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1893D" wp14:editId="3EDB4020">
                <wp:simplePos x="0" y="0"/>
                <wp:positionH relativeFrom="column">
                  <wp:posOffset>4238625</wp:posOffset>
                </wp:positionH>
                <wp:positionV relativeFrom="paragraph">
                  <wp:posOffset>278130</wp:posOffset>
                </wp:positionV>
                <wp:extent cx="1495425" cy="0"/>
                <wp:effectExtent l="9525" t="13335" r="9525" b="571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13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33.75pt;margin-top:21.9pt;width:117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2E8CAF" wp14:editId="408A3D9D">
                <wp:simplePos x="0" y="0"/>
                <wp:positionH relativeFrom="column">
                  <wp:posOffset>0</wp:posOffset>
                </wp:positionH>
                <wp:positionV relativeFrom="paragraph">
                  <wp:posOffset>278130</wp:posOffset>
                </wp:positionV>
                <wp:extent cx="2790825" cy="0"/>
                <wp:effectExtent l="9525" t="13335" r="9525" b="571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48CE8" id="AutoShape 6" o:spid="_x0000_s1026" type="#_x0000_t32" style="position:absolute;margin-left:0;margin-top:21.9pt;width:21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"/>
            </w:pict>
          </mc:Fallback>
        </mc:AlternateContent>
      </w:r>
    </w:p>
    <w:p w14:paraId="131A7F96" w14:textId="77777777" w:rsidR="008B4C9E" w:rsidRPr="008B4C9E" w:rsidRDefault="008B4C9E" w:rsidP="07800925">
      <w:pPr>
        <w:rPr>
          <w:b/>
        </w:rPr>
      </w:pPr>
      <w:r w:rsidRPr="008B4C9E">
        <w:rPr>
          <w:b/>
        </w:rPr>
        <w:t>Worker Signature                                                                                                       Date</w:t>
      </w:r>
    </w:p>
    <w:p w14:paraId="7A9D522A" w14:textId="6B4BDAD9" w:rsidR="008B4C9E" w:rsidRPr="008B4C9E" w:rsidRDefault="003132B5" w:rsidP="078009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0342F" wp14:editId="23681720">
                <wp:simplePos x="0" y="0"/>
                <wp:positionH relativeFrom="column">
                  <wp:posOffset>4238625</wp:posOffset>
                </wp:positionH>
                <wp:positionV relativeFrom="paragraph">
                  <wp:posOffset>278130</wp:posOffset>
                </wp:positionV>
                <wp:extent cx="1447800" cy="0"/>
                <wp:effectExtent l="9525" t="12700" r="9525" b="63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A2C93" id="AutoShape 5" o:spid="_x0000_s1026" type="#_x0000_t32" style="position:absolute;margin-left:333.75pt;margin-top:21.9pt;width:11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kq4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yzPH+Y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0B21B" wp14:editId="477A92B0">
                <wp:simplePos x="0" y="0"/>
                <wp:positionH relativeFrom="column">
                  <wp:posOffset>0</wp:posOffset>
                </wp:positionH>
                <wp:positionV relativeFrom="paragraph">
                  <wp:posOffset>278130</wp:posOffset>
                </wp:positionV>
                <wp:extent cx="2847975" cy="0"/>
                <wp:effectExtent l="9525" t="12700" r="9525" b="63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6CCC6" id="AutoShape 4" o:spid="_x0000_s1026" type="#_x0000_t32" style="position:absolute;margin-left:0;margin-top:21.9pt;width:22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KA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"/>
            </w:pict>
          </mc:Fallback>
        </mc:AlternateContent>
      </w:r>
    </w:p>
    <w:p w14:paraId="006609B3" w14:textId="77777777" w:rsidR="008B4C9E" w:rsidRDefault="008B4C9E" w:rsidP="07800925">
      <w:pPr>
        <w:rPr>
          <w:ins w:id="3" w:author="Ayodej" w:date="2023-04-25T05:17:00Z"/>
          <w:b/>
        </w:rPr>
      </w:pPr>
      <w:r w:rsidRPr="008B4C9E">
        <w:rPr>
          <w:b/>
        </w:rPr>
        <w:t>Orientation Provider signature                                                                                Date</w:t>
      </w:r>
    </w:p>
    <w:p w14:paraId="547FCF3C" w14:textId="77777777" w:rsidR="003132B5" w:rsidRDefault="003132B5" w:rsidP="07800925">
      <w:pPr>
        <w:rPr>
          <w:ins w:id="4" w:author="Ayodej" w:date="2023-04-25T05:17:00Z"/>
          <w:b/>
        </w:rPr>
      </w:pPr>
    </w:p>
    <w:p w14:paraId="658ED5FE" w14:textId="5762FB5D" w:rsidR="008B4C9E" w:rsidRDefault="003132B5" w:rsidP="07800925">
      <w:pPr>
        <w:rPr>
          <w:ins w:id="5" w:author="Ayodej" w:date="2023-04-25T05:18:00Z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33A08" wp14:editId="15AAE013">
                <wp:simplePos x="0" y="0"/>
                <wp:positionH relativeFrom="column">
                  <wp:posOffset>4238625</wp:posOffset>
                </wp:positionH>
                <wp:positionV relativeFrom="paragraph">
                  <wp:posOffset>2540</wp:posOffset>
                </wp:positionV>
                <wp:extent cx="1447800" cy="0"/>
                <wp:effectExtent l="9525" t="13335" r="9525" b="57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BDA2" id="AutoShape 9" o:spid="_x0000_s1026" type="#_x0000_t32" style="position:absolute;margin-left:333.75pt;margin-top:.2pt;width:11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gT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lqE8QzGFRBVqa0NDdKjejXPmn53SOmqI6rlMfjtZCA3CxnJu5RwcQaK7IYvmkEMAfw4&#10;q2Nj+wAJU0DHKMnpJgk/ekThY5bnD/M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62A0F" wp14:editId="6872DF64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847975" cy="0"/>
                <wp:effectExtent l="9525" t="13335" r="9525" b="571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BE26" id="AutoShape 8" o:spid="_x0000_s1026" type="#_x0000_t32" style="position:absolute;margin-left:0;margin-top:.2pt;width:224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nj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3koz2BcAVaV2tqQID2qV/Oi6XeHlK46oloejd9OBnyz4JG8cwkXZyDIbvisGdgQwI+1&#10;Oja2D5BQBXSMLTndWsKPHlF4nMzzx8X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"/>
            </w:pict>
          </mc:Fallback>
        </mc:AlternateContent>
      </w:r>
      <w:r>
        <w:rPr>
          <w:b/>
        </w:rPr>
        <w:t>Supervisor</w:t>
      </w:r>
      <w:r w:rsidRPr="008B4C9E">
        <w:rPr>
          <w:b/>
        </w:rPr>
        <w:t xml:space="preserve"> Signature                                                                                            </w:t>
      </w:r>
      <w:r>
        <w:rPr>
          <w:b/>
        </w:rPr>
        <w:t xml:space="preserve">    </w:t>
      </w:r>
      <w:r w:rsidRPr="008B4C9E">
        <w:rPr>
          <w:b/>
        </w:rPr>
        <w:t xml:space="preserve"> Date</w:t>
      </w:r>
    </w:p>
    <w:p w14:paraId="777CA376" w14:textId="77777777" w:rsidR="003132B5" w:rsidRPr="008B4C9E" w:rsidRDefault="003132B5" w:rsidP="07800925">
      <w:pPr>
        <w:rPr>
          <w:b/>
        </w:rPr>
      </w:pPr>
    </w:p>
    <w:p w14:paraId="33B4536F" w14:textId="16576C59" w:rsidR="008B4C9E" w:rsidRPr="008B4C9E" w:rsidRDefault="003132B5" w:rsidP="078009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F7EB3" wp14:editId="7351708B">
                <wp:simplePos x="0" y="0"/>
                <wp:positionH relativeFrom="column">
                  <wp:posOffset>4238625</wp:posOffset>
                </wp:positionH>
                <wp:positionV relativeFrom="paragraph">
                  <wp:posOffset>2540</wp:posOffset>
                </wp:positionV>
                <wp:extent cx="1447800" cy="0"/>
                <wp:effectExtent l="9525" t="12700" r="9525" b="63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0DD2B" id="AutoShape 3" o:spid="_x0000_s1026" type="#_x0000_t32" style="position:absolute;margin-left:333.75pt;margin-top:.2pt;width:11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wX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75DC" wp14:editId="5B9AF31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847975" cy="0"/>
                <wp:effectExtent l="9525" t="12700" r="952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0AB1" id="AutoShape 2" o:spid="_x0000_s1026" type="#_x0000_t32" style="position:absolute;margin-left:0;margin-top:.2pt;width:22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kQv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"/>
            </w:pict>
          </mc:Fallback>
        </mc:AlternateContent>
      </w:r>
      <w:r w:rsidR="008B4C9E" w:rsidRPr="008B4C9E">
        <w:rPr>
          <w:b/>
        </w:rPr>
        <w:t>Management Signature                                                                                             Date</w:t>
      </w:r>
    </w:p>
    <w:sectPr w:rsidR="008B4C9E" w:rsidRPr="008B4C9E" w:rsidSect="00AE00EA">
      <w:headerReference w:type="default" r:id="rId7"/>
      <w:footerReference w:type="default" r:id="rId8"/>
      <w:pgSz w:w="12240" w:h="15840"/>
      <w:pgMar w:top="672" w:right="1440" w:bottom="1440" w:left="1440" w:header="454" w:footer="624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5A08A" w14:textId="77777777" w:rsidR="00484615" w:rsidRDefault="00484615" w:rsidP="00944628">
      <w:pPr>
        <w:spacing w:after="0" w:line="240" w:lineRule="auto"/>
      </w:pPr>
      <w:r>
        <w:separator/>
      </w:r>
    </w:p>
  </w:endnote>
  <w:endnote w:type="continuationSeparator" w:id="0">
    <w:p w14:paraId="23DA6BD7" w14:textId="77777777" w:rsidR="00484615" w:rsidRDefault="00484615" w:rsidP="0094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B79BD" w14:textId="77777777" w:rsidR="008B4C9E" w:rsidRDefault="00484615" w:rsidP="008B4C9E">
    <w:pPr>
      <w:pStyle w:val="Footer"/>
      <w:jc w:val="right"/>
    </w:pPr>
    <w:sdt>
      <w:sdtPr>
        <w:id w:val="2056622537"/>
        <w:docPartObj>
          <w:docPartGallery w:val="Page Numbers (Bottom of Page)"/>
          <w:docPartUnique/>
        </w:docPartObj>
      </w:sdtPr>
      <w:sdtEndPr/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="008B4C9E">
              <w:t xml:space="preserve">Page </w:t>
            </w:r>
            <w:r w:rsidR="008B4C9E">
              <w:rPr>
                <w:b/>
                <w:sz w:val="24"/>
                <w:szCs w:val="24"/>
              </w:rPr>
              <w:fldChar w:fldCharType="begin"/>
            </w:r>
            <w:r w:rsidR="008B4C9E">
              <w:rPr>
                <w:b/>
              </w:rPr>
              <w:instrText xml:space="preserve"> PAGE </w:instrText>
            </w:r>
            <w:r w:rsidR="008B4C9E">
              <w:rPr>
                <w:b/>
                <w:sz w:val="24"/>
                <w:szCs w:val="24"/>
              </w:rPr>
              <w:fldChar w:fldCharType="separate"/>
            </w:r>
            <w:r w:rsidR="003132B5">
              <w:rPr>
                <w:b/>
                <w:noProof/>
              </w:rPr>
              <w:t>1</w:t>
            </w:r>
            <w:r w:rsidR="008B4C9E">
              <w:rPr>
                <w:b/>
                <w:sz w:val="24"/>
                <w:szCs w:val="24"/>
              </w:rPr>
              <w:fldChar w:fldCharType="end"/>
            </w:r>
            <w:r w:rsidR="008B4C9E">
              <w:t xml:space="preserve"> of </w:t>
            </w:r>
            <w:r w:rsidR="008B4C9E">
              <w:rPr>
                <w:b/>
                <w:sz w:val="24"/>
                <w:szCs w:val="24"/>
              </w:rPr>
              <w:fldChar w:fldCharType="begin"/>
            </w:r>
            <w:r w:rsidR="008B4C9E">
              <w:rPr>
                <w:b/>
              </w:rPr>
              <w:instrText xml:space="preserve"> NUMPAGES  </w:instrText>
            </w:r>
            <w:r w:rsidR="008B4C9E">
              <w:rPr>
                <w:b/>
                <w:sz w:val="24"/>
                <w:szCs w:val="24"/>
              </w:rPr>
              <w:fldChar w:fldCharType="separate"/>
            </w:r>
            <w:r w:rsidR="003132B5">
              <w:rPr>
                <w:b/>
                <w:noProof/>
              </w:rPr>
              <w:t>4</w:t>
            </w:r>
            <w:r w:rsidR="008B4C9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14:paraId="5C4A0EFE" w14:textId="77777777" w:rsidR="008B4C9E" w:rsidRDefault="008B4C9E" w:rsidP="008B4C9E">
    <w:pPr>
      <w:pStyle w:val="Footer"/>
    </w:pPr>
    <w:r>
      <w:t>New Worker Orientation Checklist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F92B8" w14:textId="77777777" w:rsidR="00484615" w:rsidRDefault="00484615" w:rsidP="00944628">
      <w:pPr>
        <w:spacing w:after="0" w:line="240" w:lineRule="auto"/>
      </w:pPr>
      <w:r>
        <w:separator/>
      </w:r>
    </w:p>
  </w:footnote>
  <w:footnote w:type="continuationSeparator" w:id="0">
    <w:p w14:paraId="02CF9650" w14:textId="77777777" w:rsidR="00484615" w:rsidRDefault="00484615" w:rsidP="00944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CD9F7" w14:textId="77777777" w:rsidR="00944628" w:rsidRDefault="00944628" w:rsidP="00944628">
    <w:pPr>
      <w:pStyle w:val="Header"/>
      <w:tabs>
        <w:tab w:val="clear" w:pos="4680"/>
        <w:tab w:val="clear" w:pos="9360"/>
        <w:tab w:val="left" w:pos="900"/>
      </w:tabs>
    </w:pPr>
    <w: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yodej">
    <w15:presenceInfo w15:providerId="None" w15:userId="Ayode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5AEC4"/>
    <w:rsid w:val="00085519"/>
    <w:rsid w:val="00113D80"/>
    <w:rsid w:val="00294A08"/>
    <w:rsid w:val="003132B5"/>
    <w:rsid w:val="00484615"/>
    <w:rsid w:val="00515C07"/>
    <w:rsid w:val="007847E2"/>
    <w:rsid w:val="0082673E"/>
    <w:rsid w:val="0086085A"/>
    <w:rsid w:val="008637DE"/>
    <w:rsid w:val="00867D17"/>
    <w:rsid w:val="008B4C9E"/>
    <w:rsid w:val="00944628"/>
    <w:rsid w:val="00A357D7"/>
    <w:rsid w:val="00A36DDB"/>
    <w:rsid w:val="00AE00EA"/>
    <w:rsid w:val="00B923AE"/>
    <w:rsid w:val="00E32122"/>
    <w:rsid w:val="00FC8229"/>
    <w:rsid w:val="00FD6702"/>
    <w:rsid w:val="0309FC40"/>
    <w:rsid w:val="0370E6E0"/>
    <w:rsid w:val="03FB84E9"/>
    <w:rsid w:val="07800925"/>
    <w:rsid w:val="07D38389"/>
    <w:rsid w:val="08445803"/>
    <w:rsid w:val="09793DC4"/>
    <w:rsid w:val="0C65FD32"/>
    <w:rsid w:val="0CCA06E3"/>
    <w:rsid w:val="0E01CD93"/>
    <w:rsid w:val="0EDB85B8"/>
    <w:rsid w:val="0FA75C7A"/>
    <w:rsid w:val="10326B85"/>
    <w:rsid w:val="10775619"/>
    <w:rsid w:val="112A047E"/>
    <w:rsid w:val="11844FA9"/>
    <w:rsid w:val="124659A5"/>
    <w:rsid w:val="12D53EB6"/>
    <w:rsid w:val="13DC25EB"/>
    <w:rsid w:val="143FD525"/>
    <w:rsid w:val="14D35BB1"/>
    <w:rsid w:val="16AD7095"/>
    <w:rsid w:val="171C97E7"/>
    <w:rsid w:val="19B619EF"/>
    <w:rsid w:val="19C9CDE3"/>
    <w:rsid w:val="1A5438A9"/>
    <w:rsid w:val="1B331F75"/>
    <w:rsid w:val="1B7810C6"/>
    <w:rsid w:val="1B7A3245"/>
    <w:rsid w:val="1C998EF3"/>
    <w:rsid w:val="1EB8827A"/>
    <w:rsid w:val="1F34977B"/>
    <w:rsid w:val="20FF54A6"/>
    <w:rsid w:val="21827940"/>
    <w:rsid w:val="228E3666"/>
    <w:rsid w:val="22D1580E"/>
    <w:rsid w:val="235003A9"/>
    <w:rsid w:val="235F7B91"/>
    <w:rsid w:val="2477C90A"/>
    <w:rsid w:val="24A8E6CE"/>
    <w:rsid w:val="262AB40F"/>
    <w:rsid w:val="262AF0C8"/>
    <w:rsid w:val="26985262"/>
    <w:rsid w:val="27AF69CC"/>
    <w:rsid w:val="27C7CA40"/>
    <w:rsid w:val="29BCAFD9"/>
    <w:rsid w:val="29DE2205"/>
    <w:rsid w:val="2A99484B"/>
    <w:rsid w:val="2B0231FF"/>
    <w:rsid w:val="2D1CBD3F"/>
    <w:rsid w:val="2E29C34F"/>
    <w:rsid w:val="2EE488EC"/>
    <w:rsid w:val="2F288BCE"/>
    <w:rsid w:val="2F38D69A"/>
    <w:rsid w:val="30DFF8EC"/>
    <w:rsid w:val="31650FE6"/>
    <w:rsid w:val="31F8CAD5"/>
    <w:rsid w:val="33949B36"/>
    <w:rsid w:val="3474CE5D"/>
    <w:rsid w:val="347CB1FD"/>
    <w:rsid w:val="35487922"/>
    <w:rsid w:val="360668BE"/>
    <w:rsid w:val="3618825E"/>
    <w:rsid w:val="390260DD"/>
    <w:rsid w:val="391B893A"/>
    <w:rsid w:val="39502320"/>
    <w:rsid w:val="39AD137C"/>
    <w:rsid w:val="39ED3293"/>
    <w:rsid w:val="3B76918A"/>
    <w:rsid w:val="3C3A019F"/>
    <w:rsid w:val="3C5329FC"/>
    <w:rsid w:val="3C5BDB32"/>
    <w:rsid w:val="3CDDC2D7"/>
    <w:rsid w:val="3DD5D200"/>
    <w:rsid w:val="3DEEFA5D"/>
    <w:rsid w:val="3FC7DEBF"/>
    <w:rsid w:val="420E2456"/>
    <w:rsid w:val="42453972"/>
    <w:rsid w:val="42B5AA93"/>
    <w:rsid w:val="42BE1F4A"/>
    <w:rsid w:val="42C26B80"/>
    <w:rsid w:val="42F70566"/>
    <w:rsid w:val="445E3BE1"/>
    <w:rsid w:val="44BAC1F8"/>
    <w:rsid w:val="44F24BF1"/>
    <w:rsid w:val="45448BAD"/>
    <w:rsid w:val="470940BE"/>
    <w:rsid w:val="4970B364"/>
    <w:rsid w:val="4B0133DF"/>
    <w:rsid w:val="4B8EEF9E"/>
    <w:rsid w:val="4BAA468A"/>
    <w:rsid w:val="4CE96B94"/>
    <w:rsid w:val="4D680765"/>
    <w:rsid w:val="4D7C98B3"/>
    <w:rsid w:val="4E7BAF0C"/>
    <w:rsid w:val="528C4ED2"/>
    <w:rsid w:val="53375C68"/>
    <w:rsid w:val="539A0183"/>
    <w:rsid w:val="53D8D154"/>
    <w:rsid w:val="5400EC23"/>
    <w:rsid w:val="56F78626"/>
    <w:rsid w:val="57CBB00C"/>
    <w:rsid w:val="58A0A93A"/>
    <w:rsid w:val="58A9EB13"/>
    <w:rsid w:val="5A094307"/>
    <w:rsid w:val="5A226B64"/>
    <w:rsid w:val="5A6F4A3B"/>
    <w:rsid w:val="5AB67B74"/>
    <w:rsid w:val="5C1AC1DC"/>
    <w:rsid w:val="5C98D65B"/>
    <w:rsid w:val="5D48D14F"/>
    <w:rsid w:val="6039E78B"/>
    <w:rsid w:val="6062015F"/>
    <w:rsid w:val="622605D6"/>
    <w:rsid w:val="6245AEC4"/>
    <w:rsid w:val="6474FC68"/>
    <w:rsid w:val="653ABAD7"/>
    <w:rsid w:val="66018A30"/>
    <w:rsid w:val="6673D13B"/>
    <w:rsid w:val="668D7AE4"/>
    <w:rsid w:val="675A68A9"/>
    <w:rsid w:val="67AC9D2A"/>
    <w:rsid w:val="67D8F92E"/>
    <w:rsid w:val="6811C08F"/>
    <w:rsid w:val="6A5224C6"/>
    <w:rsid w:val="6AE130FD"/>
    <w:rsid w:val="6BA01501"/>
    <w:rsid w:val="6C800E4D"/>
    <w:rsid w:val="6E1BDEAE"/>
    <w:rsid w:val="704BB487"/>
    <w:rsid w:val="71CE5C8B"/>
    <w:rsid w:val="780F3EE2"/>
    <w:rsid w:val="7BC80DAB"/>
    <w:rsid w:val="7C6D5892"/>
    <w:rsid w:val="7E5AEF71"/>
    <w:rsid w:val="7EA06A19"/>
    <w:rsid w:val="7F6D9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5C0E"/>
  <w15:docId w15:val="{E94337E0-CEC6-844F-A8F3-60797225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List-Accent6">
    <w:name w:val="Colorful List Accent 6"/>
    <w:basedOn w:val="TableNormal"/>
    <w:uiPriority w:val="72"/>
    <w:rsid w:val="007847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List2-Accent6">
    <w:name w:val="Medium List 2 Accent 6"/>
    <w:basedOn w:val="TableNormal"/>
    <w:uiPriority w:val="66"/>
    <w:rsid w:val="007847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7847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867D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8EAADB" w:themeFill="accent1" w:themeFillTint="99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7D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7D1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7D1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867D1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9446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462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94462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9446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4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628"/>
  </w:style>
  <w:style w:type="paragraph" w:styleId="Footer">
    <w:name w:val="footer"/>
    <w:basedOn w:val="Normal"/>
    <w:link w:val="FooterChar"/>
    <w:uiPriority w:val="99"/>
    <w:unhideWhenUsed/>
    <w:rsid w:val="00944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628"/>
  </w:style>
  <w:style w:type="table" w:styleId="LightList-Accent3">
    <w:name w:val="Light List Accent 3"/>
    <w:basedOn w:val="TableNormal"/>
    <w:uiPriority w:val="61"/>
    <w:rsid w:val="00E3212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C9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94A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9CD30-7135-41EF-881F-22AD0774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Nowicki</dc:creator>
  <cp:keywords/>
  <dc:description/>
  <cp:lastModifiedBy>Ayodej</cp:lastModifiedBy>
  <cp:revision>2</cp:revision>
  <dcterms:created xsi:type="dcterms:W3CDTF">2023-04-25T10:19:00Z</dcterms:created>
  <dcterms:modified xsi:type="dcterms:W3CDTF">2023-04-25T10:19:00Z</dcterms:modified>
</cp:coreProperties>
</file>